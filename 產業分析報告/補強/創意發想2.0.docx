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2586" w:rsidRDefault="00212586" w:rsidP="00457C9E">
      <w:r>
        <w:rPr>
          <w:rFonts w:hint="eastAsia"/>
        </w:rPr>
        <w:t>修正前</w:t>
      </w:r>
      <w:r>
        <w:rPr>
          <w:rFonts w:hint="eastAsia"/>
        </w:rPr>
        <w:t>:</w:t>
      </w:r>
    </w:p>
    <w:p w:rsidR="00212586" w:rsidRDefault="00212586" w:rsidP="00457C9E"/>
    <w:p w:rsidR="00457C9E" w:rsidRDefault="00457C9E" w:rsidP="00457C9E">
      <w:r>
        <w:rPr>
          <w:rFonts w:hint="eastAsia"/>
        </w:rPr>
        <w:t>七、</w:t>
      </w:r>
      <w:r>
        <w:t xml:space="preserve"> </w:t>
      </w:r>
      <w:r>
        <w:rPr>
          <w:rFonts w:hint="eastAsia"/>
        </w:rPr>
        <w:t>项目发想</w:t>
      </w:r>
    </w:p>
    <w:p w:rsidR="00457C9E" w:rsidRDefault="00457C9E" w:rsidP="00457C9E">
      <w:r>
        <w:rPr>
          <w:rFonts w:hint="eastAsia"/>
        </w:rPr>
        <w:t>从产业分析报告中，本组发现美妆网络产业的痛点为网购无法实际体验，消费者从广告接收美妆信息，但仅能藉由查阅部落客试用心得、到专柜试妆等方式取得更多体验信息，却不一定能够亲身体验彩妆功效，存在可能买到不合适商品的风险。为解决此痛点，本组结合网络平台与</w:t>
      </w:r>
      <w:r>
        <w:t>O2O</w:t>
      </w:r>
      <w:r>
        <w:rPr>
          <w:rFonts w:hint="eastAsia"/>
        </w:rPr>
        <w:t>模式，于校园内设立一个共享化妆台，藉由与品牌的合作取得免费样本，置于共同空间供消费者预约试用，试用后了解合适度便可在线购买优惠彩妆品。</w:t>
      </w:r>
    </w:p>
    <w:p w:rsidR="00457C9E" w:rsidRDefault="00457C9E" w:rsidP="00457C9E">
      <w:r>
        <w:rPr>
          <w:rFonts w:hint="eastAsia"/>
        </w:rPr>
        <w:t></w:t>
      </w:r>
      <w:r>
        <w:tab/>
      </w:r>
      <w:r>
        <w:rPr>
          <w:rFonts w:hint="eastAsia"/>
        </w:rPr>
        <w:t>项目名称：</w:t>
      </w:r>
      <w:proofErr w:type="spellStart"/>
      <w:r>
        <w:t>BeautiGod</w:t>
      </w:r>
      <w:proofErr w:type="spellEnd"/>
      <w:proofErr w:type="gramStart"/>
      <w:r>
        <w:rPr>
          <w:rFonts w:hint="eastAsia"/>
        </w:rPr>
        <w:t>美翻啦</w:t>
      </w:r>
      <w:proofErr w:type="gramEnd"/>
    </w:p>
    <w:p w:rsidR="009461E6" w:rsidRDefault="00457C9E" w:rsidP="00457C9E">
      <w:r>
        <w:rPr>
          <w:rFonts w:hint="eastAsia"/>
        </w:rPr>
        <w:t></w:t>
      </w:r>
      <w:r>
        <w:tab/>
      </w:r>
      <w:r>
        <w:rPr>
          <w:rFonts w:hint="eastAsia"/>
        </w:rPr>
        <w:t>项目目标：打造舒</w:t>
      </w:r>
      <w:proofErr w:type="gramStart"/>
      <w:r>
        <w:rPr>
          <w:rFonts w:hint="eastAsia"/>
        </w:rPr>
        <w:t>适</w:t>
      </w:r>
      <w:proofErr w:type="gramEnd"/>
      <w:r>
        <w:rPr>
          <w:rFonts w:hint="eastAsia"/>
        </w:rPr>
        <w:t>试妆环境，使得所有对彩妆有兴趣的学生都能够买到合适商品，以提升网络美妆广告的效益。</w:t>
      </w:r>
    </w:p>
    <w:p w:rsidR="00457C9E" w:rsidRDefault="00457C9E" w:rsidP="00457C9E"/>
    <w:p w:rsidR="00457C9E" w:rsidRDefault="00457C9E" w:rsidP="00457C9E"/>
    <w:p w:rsidR="009316CF" w:rsidRDefault="009316CF" w:rsidP="00457C9E"/>
    <w:p w:rsidR="00212586" w:rsidRDefault="00212586" w:rsidP="00457C9E">
      <w:r>
        <w:rPr>
          <w:rFonts w:hint="eastAsia"/>
        </w:rPr>
        <w:t>修正後</w:t>
      </w:r>
      <w:r>
        <w:rPr>
          <w:rFonts w:hint="eastAsia"/>
        </w:rPr>
        <w:t>:</w:t>
      </w:r>
    </w:p>
    <w:p w:rsidR="00212586" w:rsidRDefault="00212586" w:rsidP="00457C9E"/>
    <w:p w:rsidR="009C72A3" w:rsidRDefault="00C711D9" w:rsidP="00457C9E">
      <w:r>
        <w:rPr>
          <w:rFonts w:hint="eastAsia"/>
        </w:rPr>
        <w:t xml:space="preserve">    </w:t>
      </w:r>
      <w:r w:rsidR="007D0136" w:rsidRPr="007D0136">
        <w:rPr>
          <w:rFonts w:hint="eastAsia"/>
        </w:rPr>
        <w:t>从产业分析报告中，本组发现美妆网络</w:t>
      </w:r>
      <w:ins w:id="0" w:author="DALab" w:date="2017-08-18T22:03:00Z">
        <w:r w:rsidR="00BB1BC0">
          <w:rPr>
            <w:rFonts w:hint="eastAsia"/>
          </w:rPr>
          <w:t>廣告</w:t>
        </w:r>
      </w:ins>
      <w:r w:rsidR="007D0136" w:rsidRPr="007D0136">
        <w:rPr>
          <w:rFonts w:hint="eastAsia"/>
        </w:rPr>
        <w:t>产业的痛点为</w:t>
      </w:r>
      <w:r w:rsidR="007D0136" w:rsidRPr="007D0136">
        <w:t>”</w:t>
      </w:r>
      <w:del w:id="1" w:author="DALab" w:date="2017-08-18T22:03:00Z">
        <w:r w:rsidR="007D0136" w:rsidRPr="007D0136" w:rsidDel="00BB1BC0">
          <w:rPr>
            <w:rFonts w:hint="eastAsia"/>
          </w:rPr>
          <w:delText>没有</w:delText>
        </w:r>
      </w:del>
      <w:ins w:id="2" w:author="DALab" w:date="2017-08-18T22:03:00Z">
        <w:r w:rsidR="00BB1BC0">
          <w:rPr>
            <w:rFonts w:hint="eastAsia"/>
          </w:rPr>
          <w:t>無法提供</w:t>
        </w:r>
      </w:ins>
      <w:r w:rsidR="007D0136" w:rsidRPr="007D0136">
        <w:rPr>
          <w:rFonts w:hint="eastAsia"/>
        </w:rPr>
        <w:t>实</w:t>
      </w:r>
      <w:ins w:id="3" w:author="DALab" w:date="2017-08-18T22:03:00Z">
        <w:r w:rsidR="00BB1BC0">
          <w:rPr>
            <w:rFonts w:hint="eastAsia"/>
          </w:rPr>
          <w:t>品</w:t>
        </w:r>
      </w:ins>
      <w:del w:id="4" w:author="DALab" w:date="2017-08-18T22:03:00Z">
        <w:r w:rsidR="007D0136" w:rsidRPr="007D0136" w:rsidDel="00BB1BC0">
          <w:rPr>
            <w:rFonts w:hint="eastAsia"/>
          </w:rPr>
          <w:delText>体</w:delText>
        </w:r>
      </w:del>
      <w:r w:rsidR="007D0136" w:rsidRPr="007D0136">
        <w:rPr>
          <w:rFonts w:hint="eastAsia"/>
        </w:rPr>
        <w:t>体验</w:t>
      </w:r>
      <w:r w:rsidR="007D0136" w:rsidRPr="007D0136">
        <w:t>”</w:t>
      </w:r>
      <w:r w:rsidR="007D0136" w:rsidRPr="007D0136">
        <w:rPr>
          <w:rFonts w:hint="eastAsia"/>
        </w:rPr>
        <w:t>以及</w:t>
      </w:r>
      <w:r w:rsidR="007D0136" w:rsidRPr="007D0136">
        <w:t>”</w:t>
      </w:r>
      <w:del w:id="5" w:author="DALab" w:date="2017-08-18T22:03:00Z">
        <w:r w:rsidR="007D0136" w:rsidRPr="007D0136" w:rsidDel="00BB1BC0">
          <w:rPr>
            <w:rFonts w:hint="eastAsia"/>
          </w:rPr>
          <w:delText>没有</w:delText>
        </w:r>
      </w:del>
      <w:ins w:id="6" w:author="DALab" w:date="2017-08-18T22:03:00Z">
        <w:r w:rsidR="00BB1BC0">
          <w:rPr>
            <w:rFonts w:hint="eastAsia"/>
          </w:rPr>
          <w:t>無法</w:t>
        </w:r>
      </w:ins>
      <w:r w:rsidR="007D0136" w:rsidRPr="007D0136">
        <w:rPr>
          <w:rFonts w:hint="eastAsia"/>
        </w:rPr>
        <w:t>精准投放</w:t>
      </w:r>
      <w:ins w:id="7" w:author="DALab" w:date="2017-08-18T22:03:00Z">
        <w:r w:rsidR="00BB1BC0">
          <w:rPr>
            <w:rFonts w:hint="eastAsia"/>
          </w:rPr>
          <w:t>廣告</w:t>
        </w:r>
      </w:ins>
      <w:r w:rsidR="007D0136" w:rsidRPr="007D0136">
        <w:t>”</w:t>
      </w:r>
      <w:r w:rsidR="007D0136" w:rsidRPr="007D0136">
        <w:rPr>
          <w:rFonts w:hint="eastAsia"/>
        </w:rPr>
        <w:t>。消费者从广告接收美妆信息，通常仅能藉由查阅部落客试用心得、到专柜试妆等方式取得更多体验信息，却不一定能够亲身体验彩妆功效，存在可能买到不合适商品的风险。为解决此痛点，本组结合网络平台与</w:t>
      </w:r>
      <w:r w:rsidR="007D0136" w:rsidRPr="007D0136">
        <w:t>O2O</w:t>
      </w:r>
      <w:ins w:id="8" w:author="DALab" w:date="2017-08-18T22:04:00Z">
        <w:r w:rsidR="00BB1BC0">
          <w:rPr>
            <w:rFonts w:hint="eastAsia"/>
          </w:rPr>
          <w:t>線上線下</w:t>
        </w:r>
      </w:ins>
      <w:r w:rsidR="007D0136" w:rsidRPr="007D0136">
        <w:rPr>
          <w:rFonts w:hint="eastAsia"/>
        </w:rPr>
        <w:t>模式，于校园内设立一个共享化妆台，藉由与品牌的合作取得免费样本，置于共同空间供消费者预约试用，试用后了解合适度便可在线购买优惠彩妆品。另外</w:t>
      </w:r>
      <w:ins w:id="9" w:author="DALab" w:date="2017-08-18T22:04:00Z">
        <w:r w:rsidR="00BB1BC0">
          <w:rPr>
            <w:rFonts w:hint="eastAsia"/>
          </w:rPr>
          <w:t>由於不同族群的經濟能力差異，</w:t>
        </w:r>
      </w:ins>
      <w:ins w:id="10" w:author="DALab" w:date="2017-08-18T22:05:00Z">
        <w:r w:rsidR="00BB1BC0">
          <w:rPr>
            <w:rFonts w:hint="eastAsia"/>
          </w:rPr>
          <w:t>購買的商品價位也會有所落差，大多</w:t>
        </w:r>
      </w:ins>
      <w:r w:rsidR="007D0136" w:rsidRPr="007D0136">
        <w:rPr>
          <w:rFonts w:hint="eastAsia"/>
        </w:rPr>
        <w:t>学生</w:t>
      </w:r>
      <w:ins w:id="11" w:author="DALab" w:date="2017-08-18T22:05:00Z">
        <w:r w:rsidR="00BB1BC0">
          <w:rPr>
            <w:rFonts w:hint="eastAsia"/>
          </w:rPr>
          <w:t>傾向於</w:t>
        </w:r>
      </w:ins>
      <w:del w:id="12" w:author="DALab" w:date="2017-08-18T22:05:00Z">
        <w:r w:rsidR="007D0136" w:rsidRPr="007D0136" w:rsidDel="00BB1BC0">
          <w:rPr>
            <w:rFonts w:hint="eastAsia"/>
          </w:rPr>
          <w:delText>通常不会去</w:delText>
        </w:r>
      </w:del>
      <w:r w:rsidR="007D0136" w:rsidRPr="007D0136">
        <w:rPr>
          <w:rFonts w:hint="eastAsia"/>
        </w:rPr>
        <w:t>购买</w:t>
      </w:r>
      <w:ins w:id="13" w:author="DALab" w:date="2017-08-18T22:05:00Z">
        <w:r w:rsidR="00BB1BC0">
          <w:rPr>
            <w:rFonts w:hint="eastAsia"/>
          </w:rPr>
          <w:t>較平價</w:t>
        </w:r>
      </w:ins>
      <w:del w:id="14" w:author="DALab" w:date="2017-08-18T22:05:00Z">
        <w:r w:rsidR="007D0136" w:rsidRPr="007D0136" w:rsidDel="00BB1BC0">
          <w:rPr>
            <w:rFonts w:hint="eastAsia"/>
          </w:rPr>
          <w:delText>较高档</w:delText>
        </w:r>
      </w:del>
      <w:r w:rsidR="007D0136" w:rsidRPr="007D0136">
        <w:rPr>
          <w:rFonts w:hint="eastAsia"/>
        </w:rPr>
        <w:t>的化妆品，</w:t>
      </w:r>
      <w:ins w:id="15" w:author="DALab" w:date="2017-08-18T22:05:00Z">
        <w:r w:rsidR="00BB1BC0">
          <w:rPr>
            <w:rFonts w:hint="eastAsia"/>
          </w:rPr>
          <w:t>可能使得</w:t>
        </w:r>
      </w:ins>
      <w:del w:id="16" w:author="DALab" w:date="2017-08-18T22:06:00Z">
        <w:r w:rsidR="007D0136" w:rsidRPr="007D0136" w:rsidDel="00BB1BC0">
          <w:rPr>
            <w:rFonts w:hint="eastAsia"/>
          </w:rPr>
          <w:delText>所以较</w:delText>
        </w:r>
      </w:del>
      <w:r w:rsidR="007D0136" w:rsidRPr="007D0136">
        <w:rPr>
          <w:rFonts w:hint="eastAsia"/>
        </w:rPr>
        <w:t>高档的化妆品广告投放在学生上效益不彰，因此</w:t>
      </w:r>
      <w:ins w:id="17" w:author="DALab" w:date="2017-08-18T22:08:00Z">
        <w:r w:rsidR="00BB1BC0">
          <w:rPr>
            <w:rFonts w:hint="eastAsia"/>
          </w:rPr>
          <w:t>透過數據分析</w:t>
        </w:r>
      </w:ins>
      <w:r w:rsidR="007D0136" w:rsidRPr="007D0136">
        <w:rPr>
          <w:rFonts w:hint="eastAsia"/>
        </w:rPr>
        <w:t>有效地</w:t>
      </w:r>
      <w:ins w:id="18" w:author="DALab" w:date="2017-08-18T22:08:00Z">
        <w:r w:rsidR="00BB1BC0">
          <w:rPr>
            <w:rFonts w:hint="eastAsia"/>
          </w:rPr>
          <w:t>將</w:t>
        </w:r>
      </w:ins>
      <w:del w:id="19" w:author="DALab" w:date="2017-08-18T22:08:00Z">
        <w:r w:rsidR="007D0136" w:rsidRPr="007D0136" w:rsidDel="00BB1BC0">
          <w:rPr>
            <w:rFonts w:hint="eastAsia"/>
          </w:rPr>
          <w:delText>把</w:delText>
        </w:r>
      </w:del>
      <w:r w:rsidR="007D0136" w:rsidRPr="007D0136">
        <w:rPr>
          <w:rFonts w:hint="eastAsia"/>
        </w:rPr>
        <w:t>学生族群可能使用的化妆品等级精准投放在上述美妆间，可以有效吸引学生购买合适美妆商品。</w:t>
      </w:r>
    </w:p>
    <w:p w:rsidR="007D0136" w:rsidRDefault="007D0136" w:rsidP="007D0136">
      <w:del w:id="20" w:author="DALab" w:date="2017-08-18T22:08:00Z">
        <w:r w:rsidRPr="007D0136" w:rsidDel="00BB1BC0">
          <w:delText xml:space="preserve">    </w:delText>
        </w:r>
      </w:del>
      <w:r w:rsidRPr="007D0136">
        <w:rPr>
          <w:rFonts w:hint="eastAsia"/>
        </w:rPr>
        <w:t>项目名称：</w:t>
      </w:r>
      <w:r w:rsidRPr="007D0136">
        <w:t>Beaut</w:t>
      </w:r>
      <w:ins w:id="21" w:author="DALab" w:date="2017-08-18T22:11:00Z">
        <w:r w:rsidR="00BB1BC0">
          <w:rPr>
            <w:rFonts w:hint="eastAsia"/>
          </w:rPr>
          <w:t xml:space="preserve">y X </w:t>
        </w:r>
      </w:ins>
      <w:del w:id="22" w:author="DALab" w:date="2017-08-18T22:11:00Z">
        <w:r w:rsidRPr="007D0136" w:rsidDel="00BB1BC0">
          <w:delText>i</w:delText>
        </w:r>
      </w:del>
      <w:r w:rsidRPr="007D0136">
        <w:t>God</w:t>
      </w:r>
      <w:proofErr w:type="gramStart"/>
      <w:r w:rsidRPr="007D0136">
        <w:rPr>
          <w:rFonts w:hint="eastAsia"/>
        </w:rPr>
        <w:t>美翻啦</w:t>
      </w:r>
      <w:proofErr w:type="gramEnd"/>
    </w:p>
    <w:p w:rsidR="007D0136" w:rsidRDefault="007D0136" w:rsidP="007D0136">
      <w:del w:id="23" w:author="DALab" w:date="2017-08-18T22:08:00Z">
        <w:r w:rsidDel="00BB1BC0">
          <w:rPr>
            <w:rFonts w:hint="eastAsia"/>
          </w:rPr>
          <w:delText></w:delText>
        </w:r>
        <w:r w:rsidDel="00BB1BC0">
          <w:tab/>
        </w:r>
      </w:del>
      <w:r w:rsidRPr="007D0136">
        <w:rPr>
          <w:rFonts w:hint="eastAsia"/>
        </w:rPr>
        <w:t>项目目标：打造舒</w:t>
      </w:r>
      <w:proofErr w:type="gramStart"/>
      <w:r w:rsidRPr="007D0136">
        <w:rPr>
          <w:rFonts w:hint="eastAsia"/>
        </w:rPr>
        <w:t>适</w:t>
      </w:r>
      <w:proofErr w:type="gramEnd"/>
      <w:r w:rsidRPr="007D0136">
        <w:rPr>
          <w:rFonts w:hint="eastAsia"/>
        </w:rPr>
        <w:t>试妆环境，使得所有对彩妆有兴趣的学生都能够买到合适商品，</w:t>
      </w:r>
      <w:ins w:id="24" w:author="DALab" w:date="2017-08-18T22:08:00Z">
        <w:r w:rsidR="00BB1BC0">
          <w:rPr>
            <w:rFonts w:hint="eastAsia"/>
          </w:rPr>
          <w:t>並且享有試用後</w:t>
        </w:r>
      </w:ins>
      <w:ins w:id="25" w:author="DALab" w:date="2017-08-18T22:09:00Z">
        <w:r w:rsidR="00BB1BC0">
          <w:rPr>
            <w:rFonts w:hint="eastAsia"/>
          </w:rPr>
          <w:t>再購買的服務，</w:t>
        </w:r>
      </w:ins>
      <w:r w:rsidRPr="007D0136">
        <w:rPr>
          <w:rFonts w:hint="eastAsia"/>
        </w:rPr>
        <w:t>以提升网络美妆广告的效益。</w:t>
      </w:r>
    </w:p>
    <w:p w:rsidR="007D0136" w:rsidRPr="007D0136" w:rsidRDefault="00BB1BC0" w:rsidP="00457C9E">
      <w:ins w:id="26" w:author="DALab" w:date="2017-08-18T22:09:00Z">
        <w:r>
          <w:rPr>
            <w:rFonts w:hint="eastAsia"/>
          </w:rPr>
          <w:t>項目服務：品牌可購買網站平台上的</w:t>
        </w:r>
      </w:ins>
      <w:ins w:id="27" w:author="DALab" w:date="2017-08-18T22:11:00Z">
        <w:r>
          <w:rPr>
            <w:rFonts w:hint="eastAsia"/>
          </w:rPr>
          <w:t>非實體</w:t>
        </w:r>
      </w:ins>
      <w:ins w:id="28" w:author="DALab" w:date="2017-08-18T22:09:00Z">
        <w:r>
          <w:rPr>
            <w:rFonts w:hint="eastAsia"/>
          </w:rPr>
          <w:t>廣告</w:t>
        </w:r>
      </w:ins>
      <w:ins w:id="29" w:author="DALab" w:date="2017-08-18T22:11:00Z">
        <w:r>
          <w:rPr>
            <w:rFonts w:hint="eastAsia"/>
          </w:rPr>
          <w:t>與</w:t>
        </w:r>
        <w:proofErr w:type="gramStart"/>
        <w:r>
          <w:rPr>
            <w:rFonts w:hint="eastAsia"/>
          </w:rPr>
          <w:t>化妝間內的</w:t>
        </w:r>
        <w:proofErr w:type="gramEnd"/>
        <w:r>
          <w:rPr>
            <w:rFonts w:hint="eastAsia"/>
          </w:rPr>
          <w:t>實體廣告</w:t>
        </w:r>
      </w:ins>
      <w:ins w:id="30" w:author="DALab" w:date="2017-08-18T22:09:00Z">
        <w:r>
          <w:rPr>
            <w:rFonts w:hint="eastAsia"/>
          </w:rPr>
          <w:t>，並提</w:t>
        </w:r>
      </w:ins>
      <w:ins w:id="31" w:author="DALab" w:date="2017-08-18T22:10:00Z">
        <w:r>
          <w:rPr>
            <w:rFonts w:hint="eastAsia"/>
          </w:rPr>
          <w:t>供樣品、試用品，我們將這些樣品</w:t>
        </w:r>
      </w:ins>
      <w:ins w:id="32" w:author="DALab" w:date="2017-08-18T22:11:00Z">
        <w:r>
          <w:rPr>
            <w:rFonts w:hint="eastAsia"/>
          </w:rPr>
          <w:t>置</w:t>
        </w:r>
      </w:ins>
      <w:ins w:id="33" w:author="DALab" w:date="2017-08-18T22:10:00Z">
        <w:r>
          <w:rPr>
            <w:rFonts w:hint="eastAsia"/>
          </w:rPr>
          <w:t>於</w:t>
        </w:r>
      </w:ins>
      <w:proofErr w:type="gramStart"/>
      <w:ins w:id="34" w:author="DALab" w:date="2017-08-18T22:11:00Z">
        <w:r>
          <w:rPr>
            <w:rFonts w:hint="eastAsia"/>
          </w:rPr>
          <w:t>化妝間中</w:t>
        </w:r>
        <w:proofErr w:type="gramEnd"/>
        <w:r>
          <w:rPr>
            <w:rFonts w:hint="eastAsia"/>
          </w:rPr>
          <w:t>，校園美妝消費者透過</w:t>
        </w:r>
        <w:r w:rsidRPr="007D0136">
          <w:t>Beaut</w:t>
        </w:r>
        <w:r>
          <w:rPr>
            <w:rFonts w:hint="eastAsia"/>
          </w:rPr>
          <w:t xml:space="preserve">y X </w:t>
        </w:r>
        <w:r w:rsidRPr="007D0136">
          <w:t>God</w:t>
        </w:r>
      </w:ins>
      <w:ins w:id="35" w:author="DALab" w:date="2017-08-18T22:13:00Z">
        <w:r w:rsidR="00BB311B">
          <w:rPr>
            <w:rFonts w:hint="eastAsia"/>
          </w:rPr>
          <w:t>網站平台</w:t>
        </w:r>
      </w:ins>
      <w:ins w:id="36" w:author="DALab" w:date="2017-08-18T22:12:00Z">
        <w:r>
          <w:rPr>
            <w:rFonts w:hint="eastAsia"/>
          </w:rPr>
          <w:t>預約校園化妝間</w:t>
        </w:r>
        <w:proofErr w:type="gramStart"/>
        <w:r>
          <w:rPr>
            <w:rFonts w:hint="eastAsia"/>
          </w:rPr>
          <w:t>享受試妝</w:t>
        </w:r>
        <w:proofErr w:type="gramEnd"/>
        <w:r>
          <w:rPr>
            <w:rFonts w:hint="eastAsia"/>
          </w:rPr>
          <w:t>，確認</w:t>
        </w:r>
        <w:r w:rsidR="00BB311B">
          <w:rPr>
            <w:rFonts w:hint="eastAsia"/>
          </w:rPr>
          <w:t>是否合適後便可於</w:t>
        </w:r>
      </w:ins>
      <w:ins w:id="37" w:author="DALab" w:date="2017-08-18T22:13:00Z">
        <w:r w:rsidR="00BB311B" w:rsidRPr="007D0136">
          <w:t>Beaut</w:t>
        </w:r>
        <w:r w:rsidR="00BB311B">
          <w:rPr>
            <w:rFonts w:hint="eastAsia"/>
          </w:rPr>
          <w:t xml:space="preserve">y X </w:t>
        </w:r>
        <w:r w:rsidR="00BB311B" w:rsidRPr="007D0136">
          <w:t>God</w:t>
        </w:r>
        <w:r w:rsidR="00BB311B">
          <w:rPr>
            <w:rFonts w:hint="eastAsia"/>
          </w:rPr>
          <w:t>網站購買該美妝產品。</w:t>
        </w:r>
      </w:ins>
    </w:p>
    <w:p w:rsidR="007D0136" w:rsidRDefault="007D0136" w:rsidP="00457C9E">
      <w:pPr>
        <w:rPr>
          <w:ins w:id="38" w:author="Brian" w:date="2017-08-18T23:09:00Z"/>
          <w:rFonts w:hint="eastAsia"/>
        </w:rPr>
      </w:pPr>
    </w:p>
    <w:p w:rsidR="009316CF" w:rsidRDefault="009316CF" w:rsidP="00457C9E">
      <w:pPr>
        <w:rPr>
          <w:ins w:id="39" w:author="Brian" w:date="2017-08-18T23:09:00Z"/>
          <w:rFonts w:hint="eastAsia"/>
        </w:rPr>
      </w:pPr>
    </w:p>
    <w:p w:rsidR="009316CF" w:rsidRDefault="009316CF" w:rsidP="00457C9E">
      <w:pPr>
        <w:rPr>
          <w:ins w:id="40" w:author="Brian" w:date="2017-08-18T23:09:00Z"/>
          <w:rFonts w:hint="eastAsia"/>
        </w:rPr>
      </w:pPr>
    </w:p>
    <w:p w:rsidR="009316CF" w:rsidRDefault="009316CF" w:rsidP="009316CF">
      <w:pPr>
        <w:rPr>
          <w:rFonts w:ascii="標楷體" w:hAnsi="標楷體" w:hint="eastAsia"/>
        </w:rPr>
      </w:pPr>
      <w:r>
        <w:rPr>
          <w:rFonts w:asciiTheme="minorEastAsia" w:hAnsiTheme="minorEastAsia" w:hint="eastAsia"/>
        </w:rPr>
        <w:lastRenderedPageBreak/>
        <w:t xml:space="preserve">    </w:t>
      </w:r>
      <w:r w:rsidRPr="009316CF">
        <w:rPr>
          <w:rFonts w:ascii="標楷體" w:eastAsia="SimSun" w:hAnsi="標楷體" w:hint="eastAsia"/>
          <w:lang w:eastAsia="zh-CN"/>
        </w:rPr>
        <w:t>从产业分析报告中，本组发现美妆网络广告产业的痛点为”无法提供实品体验”以及”无法精准投放广告”。消费者从广告接收美妆信息，通常仅能藉由查阅部落客试用心得、到专柜试妆等方式取得更多体验信息，却不一定能够亲身体验彩妆功效，存在可能买到不合适商品的风险。为解决此痛点，本组结合网络平台与</w:t>
      </w:r>
      <w:r w:rsidRPr="009316CF">
        <w:rPr>
          <w:rFonts w:ascii="標楷體" w:eastAsia="SimSun" w:hAnsi="標楷體"/>
          <w:lang w:eastAsia="zh-CN"/>
        </w:rPr>
        <w:t>O2O</w:t>
      </w:r>
      <w:r w:rsidRPr="009316CF">
        <w:rPr>
          <w:rFonts w:ascii="標楷體" w:eastAsia="SimSun" w:hAnsi="標楷體" w:hint="eastAsia"/>
          <w:lang w:eastAsia="zh-CN"/>
        </w:rPr>
        <w:t>在线线下模式，于校园内设立一个共享化妆台，藉由与品牌的合作取得免费样本，置于共同空间供消费者预约试用，试用后了解合适度便可在线购买优惠彩妆品。另外由于不同族群的经济能力差异，购买的商品价位也会有所落差，大多学生倾向于购买较平价的化妆品，可能使得高档的化妆品广告投放在学生上效益不彰，因此透过数据分析有效地将学生族群可能使用的化妆品等级精准投放在上述美妆间，可以有效吸引学生购买合适美妆商品。</w:t>
      </w:r>
    </w:p>
    <w:p w:rsidR="009316CF" w:rsidRPr="009316CF" w:rsidRDefault="009316CF" w:rsidP="009316CF">
      <w:pPr>
        <w:rPr>
          <w:ins w:id="41" w:author="Brian" w:date="2017-08-18T23:09:00Z"/>
          <w:rFonts w:ascii="標楷體" w:hAnsi="標楷體"/>
        </w:rPr>
      </w:pPr>
      <w:bookmarkStart w:id="42" w:name="_GoBack"/>
      <w:bookmarkEnd w:id="42"/>
    </w:p>
    <w:p w:rsidR="009316CF" w:rsidRPr="009316CF" w:rsidRDefault="009316CF" w:rsidP="009316CF">
      <w:pPr>
        <w:rPr>
          <w:ins w:id="43" w:author="Brian" w:date="2017-08-18T23:09:00Z"/>
          <w:rFonts w:ascii="標楷體" w:eastAsia="標楷體" w:hAnsi="標楷體"/>
        </w:rPr>
      </w:pPr>
      <w:r>
        <w:rPr>
          <w:rFonts w:asciiTheme="minorEastAsia" w:hAnsiTheme="minorEastAsia" w:hint="eastAsia"/>
        </w:rPr>
        <w:t xml:space="preserve">  </w:t>
      </w:r>
      <w:r w:rsidRPr="009316CF">
        <w:rPr>
          <w:rFonts w:ascii="標楷體" w:eastAsia="SimSun" w:hAnsi="標楷體" w:hint="eastAsia"/>
          <w:lang w:eastAsia="zh-CN"/>
        </w:rPr>
        <w:t>项目名称：</w:t>
      </w:r>
      <w:r w:rsidRPr="009316CF">
        <w:rPr>
          <w:rFonts w:ascii="標楷體" w:eastAsia="SimSun" w:hAnsi="標楷體"/>
          <w:lang w:eastAsia="zh-CN"/>
        </w:rPr>
        <w:t>Beauty X God</w:t>
      </w:r>
      <w:r w:rsidRPr="009316CF">
        <w:rPr>
          <w:rFonts w:ascii="標楷體" w:eastAsia="SimSun" w:hAnsi="標楷體" w:hint="eastAsia"/>
          <w:lang w:eastAsia="zh-CN"/>
        </w:rPr>
        <w:t>美翻啦</w:t>
      </w:r>
    </w:p>
    <w:p w:rsidR="009316CF" w:rsidRPr="009316CF" w:rsidRDefault="009316CF" w:rsidP="009316CF">
      <w:pPr>
        <w:rPr>
          <w:ins w:id="44" w:author="Brian" w:date="2017-08-18T23:09:00Z"/>
          <w:rFonts w:ascii="標楷體" w:eastAsia="標楷體" w:hAnsi="標楷體"/>
        </w:rPr>
      </w:pPr>
      <w:r>
        <w:rPr>
          <w:rFonts w:asciiTheme="minorEastAsia" w:hAnsiTheme="minorEastAsia" w:hint="eastAsia"/>
        </w:rPr>
        <w:t xml:space="preserve">  </w:t>
      </w:r>
      <w:r w:rsidRPr="009316CF">
        <w:rPr>
          <w:rFonts w:ascii="標楷體" w:eastAsia="SimSun" w:hAnsi="標楷體" w:hint="eastAsia"/>
          <w:lang w:eastAsia="zh-CN"/>
        </w:rPr>
        <w:t>项目目标：打造舒适试妆环境，使得所有对彩妆有兴趣的学生都能够买到合适商品，并且享有试用后再购买的服务，以提升网络美妆广告的效益。</w:t>
      </w:r>
    </w:p>
    <w:p w:rsidR="009316CF" w:rsidRPr="009316CF" w:rsidRDefault="009316CF" w:rsidP="009316CF">
      <w:pPr>
        <w:rPr>
          <w:ins w:id="45" w:author="Brian" w:date="2017-08-18T23:09:00Z"/>
          <w:rFonts w:ascii="標楷體" w:eastAsia="標楷體" w:hAnsi="標楷體" w:hint="eastAsia"/>
        </w:rPr>
      </w:pPr>
      <w:r>
        <w:rPr>
          <w:rFonts w:asciiTheme="minorEastAsia" w:hAnsiTheme="minorEastAsia" w:hint="eastAsia"/>
        </w:rPr>
        <w:t xml:space="preserve">  </w:t>
      </w:r>
      <w:r w:rsidRPr="009316CF">
        <w:rPr>
          <w:rFonts w:ascii="標楷體" w:eastAsia="SimSun" w:hAnsi="標楷體" w:hint="eastAsia"/>
          <w:lang w:eastAsia="zh-CN"/>
        </w:rPr>
        <w:t>项目服务：品牌可购买网站平台上的非实体广告与化妆间内的实体广告，并提供样品、试用品，我们将这些样品置于化妆间中，校园美妆消费者透过</w:t>
      </w:r>
      <w:r w:rsidRPr="009316CF">
        <w:rPr>
          <w:rFonts w:ascii="標楷體" w:eastAsia="SimSun" w:hAnsi="標楷體"/>
          <w:lang w:eastAsia="zh-CN"/>
        </w:rPr>
        <w:t>Beauty X God</w:t>
      </w:r>
      <w:r w:rsidRPr="009316CF">
        <w:rPr>
          <w:rFonts w:ascii="標楷體" w:eastAsia="SimSun" w:hAnsi="標楷體" w:hint="eastAsia"/>
          <w:lang w:eastAsia="zh-CN"/>
        </w:rPr>
        <w:t>网站平台预约校园化妆间享受试妆，确认是否合适后便可于</w:t>
      </w:r>
      <w:r w:rsidRPr="009316CF">
        <w:rPr>
          <w:rFonts w:ascii="標楷體" w:eastAsia="SimSun" w:hAnsi="標楷體"/>
          <w:lang w:eastAsia="zh-CN"/>
        </w:rPr>
        <w:t>Beauty X God</w:t>
      </w:r>
      <w:r w:rsidRPr="009316CF">
        <w:rPr>
          <w:rFonts w:ascii="標楷體" w:eastAsia="SimSun" w:hAnsi="標楷體" w:hint="eastAsia"/>
          <w:lang w:eastAsia="zh-CN"/>
        </w:rPr>
        <w:t>网站购买该美妆产品。</w:t>
      </w:r>
    </w:p>
    <w:p w:rsidR="009316CF" w:rsidRDefault="009316CF" w:rsidP="00457C9E">
      <w:pPr>
        <w:rPr>
          <w:ins w:id="46" w:author="Brian" w:date="2017-08-18T23:09:00Z"/>
          <w:rFonts w:hint="eastAsia"/>
        </w:rPr>
      </w:pPr>
    </w:p>
    <w:p w:rsidR="009316CF" w:rsidRDefault="009316CF" w:rsidP="00457C9E">
      <w:pPr>
        <w:rPr>
          <w:ins w:id="47" w:author="Brian" w:date="2017-08-18T23:09:00Z"/>
          <w:rFonts w:hint="eastAsia"/>
        </w:rPr>
      </w:pPr>
    </w:p>
    <w:p w:rsidR="009316CF" w:rsidRDefault="009316CF" w:rsidP="00457C9E">
      <w:pPr>
        <w:rPr>
          <w:ins w:id="48" w:author="Brian" w:date="2017-08-18T23:09:00Z"/>
          <w:rFonts w:hint="eastAsia"/>
        </w:rPr>
      </w:pPr>
    </w:p>
    <w:p w:rsidR="009316CF" w:rsidRDefault="009316CF" w:rsidP="00457C9E">
      <w:pPr>
        <w:rPr>
          <w:ins w:id="49" w:author="Brian" w:date="2017-08-18T23:09:00Z"/>
          <w:rFonts w:hint="eastAsia"/>
        </w:rPr>
      </w:pPr>
    </w:p>
    <w:p w:rsidR="009316CF" w:rsidRDefault="009316CF" w:rsidP="00457C9E"/>
    <w:sectPr w:rsidR="009316CF">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04FAD" w:rsidRDefault="00304FAD" w:rsidP="00BB1BC0">
      <w:r>
        <w:separator/>
      </w:r>
    </w:p>
  </w:endnote>
  <w:endnote w:type="continuationSeparator" w:id="0">
    <w:p w:rsidR="00304FAD" w:rsidRDefault="00304FAD" w:rsidP="00BB1B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標楷體">
    <w:panose1 w:val="03000509000000000000"/>
    <w:charset w:val="88"/>
    <w:family w:val="script"/>
    <w:pitch w:val="fixed"/>
    <w:sig w:usb0="00000003" w:usb1="080E0000"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04FAD" w:rsidRDefault="00304FAD" w:rsidP="00BB1BC0">
      <w:r>
        <w:separator/>
      </w:r>
    </w:p>
  </w:footnote>
  <w:footnote w:type="continuationSeparator" w:id="0">
    <w:p w:rsidR="00304FAD" w:rsidRDefault="00304FAD" w:rsidP="00BB1BC0">
      <w:r>
        <w:continuationSeparator/>
      </w:r>
    </w:p>
  </w:footnote>
</w:footnotes>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DALab">
    <w15:presenceInfo w15:providerId="None" w15:userId="DALa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36C9"/>
    <w:rsid w:val="00212586"/>
    <w:rsid w:val="00304FAD"/>
    <w:rsid w:val="00457C9E"/>
    <w:rsid w:val="007D0136"/>
    <w:rsid w:val="00800371"/>
    <w:rsid w:val="009316CF"/>
    <w:rsid w:val="009461E6"/>
    <w:rsid w:val="009A36C9"/>
    <w:rsid w:val="009A4152"/>
    <w:rsid w:val="009C72A3"/>
    <w:rsid w:val="00BB1BC0"/>
    <w:rsid w:val="00BB311B"/>
    <w:rsid w:val="00C711D9"/>
    <w:rsid w:val="00FF009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B1BC0"/>
    <w:pPr>
      <w:tabs>
        <w:tab w:val="center" w:pos="4153"/>
        <w:tab w:val="right" w:pos="8306"/>
      </w:tabs>
      <w:snapToGrid w:val="0"/>
    </w:pPr>
    <w:rPr>
      <w:sz w:val="20"/>
      <w:szCs w:val="20"/>
    </w:rPr>
  </w:style>
  <w:style w:type="character" w:customStyle="1" w:styleId="a4">
    <w:name w:val="頁首 字元"/>
    <w:basedOn w:val="a0"/>
    <w:link w:val="a3"/>
    <w:uiPriority w:val="99"/>
    <w:rsid w:val="00BB1BC0"/>
    <w:rPr>
      <w:sz w:val="20"/>
      <w:szCs w:val="20"/>
    </w:rPr>
  </w:style>
  <w:style w:type="paragraph" w:styleId="a5">
    <w:name w:val="footer"/>
    <w:basedOn w:val="a"/>
    <w:link w:val="a6"/>
    <w:uiPriority w:val="99"/>
    <w:unhideWhenUsed/>
    <w:rsid w:val="00BB1BC0"/>
    <w:pPr>
      <w:tabs>
        <w:tab w:val="center" w:pos="4153"/>
        <w:tab w:val="right" w:pos="8306"/>
      </w:tabs>
      <w:snapToGrid w:val="0"/>
    </w:pPr>
    <w:rPr>
      <w:sz w:val="20"/>
      <w:szCs w:val="20"/>
    </w:rPr>
  </w:style>
  <w:style w:type="character" w:customStyle="1" w:styleId="a6">
    <w:name w:val="頁尾 字元"/>
    <w:basedOn w:val="a0"/>
    <w:link w:val="a5"/>
    <w:uiPriority w:val="99"/>
    <w:rsid w:val="00BB1BC0"/>
    <w:rPr>
      <w:sz w:val="20"/>
      <w:szCs w:val="20"/>
    </w:rPr>
  </w:style>
  <w:style w:type="paragraph" w:styleId="a7">
    <w:name w:val="Balloon Text"/>
    <w:basedOn w:val="a"/>
    <w:link w:val="a8"/>
    <w:uiPriority w:val="99"/>
    <w:semiHidden/>
    <w:unhideWhenUsed/>
    <w:rsid w:val="00BB311B"/>
    <w:rPr>
      <w:rFonts w:asciiTheme="majorHAnsi" w:eastAsiaTheme="majorEastAsia" w:hAnsiTheme="majorHAnsi" w:cstheme="majorBidi"/>
      <w:sz w:val="18"/>
      <w:szCs w:val="18"/>
    </w:rPr>
  </w:style>
  <w:style w:type="character" w:customStyle="1" w:styleId="a8">
    <w:name w:val="註解方塊文字 字元"/>
    <w:basedOn w:val="a0"/>
    <w:link w:val="a7"/>
    <w:uiPriority w:val="99"/>
    <w:semiHidden/>
    <w:rsid w:val="00BB311B"/>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B1BC0"/>
    <w:pPr>
      <w:tabs>
        <w:tab w:val="center" w:pos="4153"/>
        <w:tab w:val="right" w:pos="8306"/>
      </w:tabs>
      <w:snapToGrid w:val="0"/>
    </w:pPr>
    <w:rPr>
      <w:sz w:val="20"/>
      <w:szCs w:val="20"/>
    </w:rPr>
  </w:style>
  <w:style w:type="character" w:customStyle="1" w:styleId="a4">
    <w:name w:val="頁首 字元"/>
    <w:basedOn w:val="a0"/>
    <w:link w:val="a3"/>
    <w:uiPriority w:val="99"/>
    <w:rsid w:val="00BB1BC0"/>
    <w:rPr>
      <w:sz w:val="20"/>
      <w:szCs w:val="20"/>
    </w:rPr>
  </w:style>
  <w:style w:type="paragraph" w:styleId="a5">
    <w:name w:val="footer"/>
    <w:basedOn w:val="a"/>
    <w:link w:val="a6"/>
    <w:uiPriority w:val="99"/>
    <w:unhideWhenUsed/>
    <w:rsid w:val="00BB1BC0"/>
    <w:pPr>
      <w:tabs>
        <w:tab w:val="center" w:pos="4153"/>
        <w:tab w:val="right" w:pos="8306"/>
      </w:tabs>
      <w:snapToGrid w:val="0"/>
    </w:pPr>
    <w:rPr>
      <w:sz w:val="20"/>
      <w:szCs w:val="20"/>
    </w:rPr>
  </w:style>
  <w:style w:type="character" w:customStyle="1" w:styleId="a6">
    <w:name w:val="頁尾 字元"/>
    <w:basedOn w:val="a0"/>
    <w:link w:val="a5"/>
    <w:uiPriority w:val="99"/>
    <w:rsid w:val="00BB1BC0"/>
    <w:rPr>
      <w:sz w:val="20"/>
      <w:szCs w:val="20"/>
    </w:rPr>
  </w:style>
  <w:style w:type="paragraph" w:styleId="a7">
    <w:name w:val="Balloon Text"/>
    <w:basedOn w:val="a"/>
    <w:link w:val="a8"/>
    <w:uiPriority w:val="99"/>
    <w:semiHidden/>
    <w:unhideWhenUsed/>
    <w:rsid w:val="00BB311B"/>
    <w:rPr>
      <w:rFonts w:asciiTheme="majorHAnsi" w:eastAsiaTheme="majorEastAsia" w:hAnsiTheme="majorHAnsi" w:cstheme="majorBidi"/>
      <w:sz w:val="18"/>
      <w:szCs w:val="18"/>
    </w:rPr>
  </w:style>
  <w:style w:type="character" w:customStyle="1" w:styleId="a8">
    <w:name w:val="註解方塊文字 字元"/>
    <w:basedOn w:val="a0"/>
    <w:link w:val="a7"/>
    <w:uiPriority w:val="99"/>
    <w:semiHidden/>
    <w:rsid w:val="00BB311B"/>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4898340">
      <w:bodyDiv w:val="1"/>
      <w:marLeft w:val="0"/>
      <w:marRight w:val="0"/>
      <w:marTop w:val="0"/>
      <w:marBottom w:val="0"/>
      <w:divBdr>
        <w:top w:val="none" w:sz="0" w:space="0" w:color="auto"/>
        <w:left w:val="none" w:sz="0" w:space="0" w:color="auto"/>
        <w:bottom w:val="none" w:sz="0" w:space="0" w:color="auto"/>
        <w:right w:val="none" w:sz="0" w:space="0" w:color="auto"/>
      </w:divBdr>
      <w:divsChild>
        <w:div w:id="819346555">
          <w:marLeft w:val="0"/>
          <w:marRight w:val="0"/>
          <w:marTop w:val="0"/>
          <w:marBottom w:val="0"/>
          <w:divBdr>
            <w:top w:val="none" w:sz="0" w:space="0" w:color="auto"/>
            <w:left w:val="none" w:sz="0" w:space="0" w:color="auto"/>
            <w:bottom w:val="none" w:sz="0" w:space="0" w:color="auto"/>
            <w:right w:val="none" w:sz="0" w:space="0" w:color="auto"/>
          </w:divBdr>
          <w:divsChild>
            <w:div w:id="422997378">
              <w:marLeft w:val="0"/>
              <w:marRight w:val="0"/>
              <w:marTop w:val="0"/>
              <w:marBottom w:val="0"/>
              <w:divBdr>
                <w:top w:val="none" w:sz="0" w:space="0" w:color="auto"/>
                <w:left w:val="none" w:sz="0" w:space="0" w:color="auto"/>
                <w:bottom w:val="none" w:sz="0" w:space="0" w:color="auto"/>
                <w:right w:val="none" w:sz="0" w:space="0" w:color="auto"/>
              </w:divBdr>
              <w:divsChild>
                <w:div w:id="936596183">
                  <w:marLeft w:val="0"/>
                  <w:marRight w:val="0"/>
                  <w:marTop w:val="0"/>
                  <w:marBottom w:val="0"/>
                  <w:divBdr>
                    <w:top w:val="none" w:sz="0" w:space="0" w:color="auto"/>
                    <w:left w:val="none" w:sz="0" w:space="0" w:color="auto"/>
                    <w:bottom w:val="none" w:sz="0" w:space="0" w:color="auto"/>
                    <w:right w:val="none" w:sz="0" w:space="0" w:color="auto"/>
                  </w:divBdr>
                  <w:divsChild>
                    <w:div w:id="192420886">
                      <w:marLeft w:val="0"/>
                      <w:marRight w:val="0"/>
                      <w:marTop w:val="0"/>
                      <w:marBottom w:val="0"/>
                      <w:divBdr>
                        <w:top w:val="none" w:sz="0" w:space="0" w:color="auto"/>
                        <w:left w:val="none" w:sz="0" w:space="0" w:color="auto"/>
                        <w:bottom w:val="none" w:sz="0" w:space="0" w:color="auto"/>
                        <w:right w:val="none" w:sz="0" w:space="0" w:color="auto"/>
                      </w:divBdr>
                      <w:divsChild>
                        <w:div w:id="767043894">
                          <w:marLeft w:val="0"/>
                          <w:marRight w:val="0"/>
                          <w:marTop w:val="0"/>
                          <w:marBottom w:val="0"/>
                          <w:divBdr>
                            <w:top w:val="none" w:sz="0" w:space="0" w:color="auto"/>
                            <w:left w:val="none" w:sz="0" w:space="0" w:color="auto"/>
                            <w:bottom w:val="none" w:sz="0" w:space="0" w:color="auto"/>
                            <w:right w:val="none" w:sz="0" w:space="0" w:color="auto"/>
                          </w:divBdr>
                          <w:divsChild>
                            <w:div w:id="1559978112">
                              <w:marLeft w:val="0"/>
                              <w:marRight w:val="0"/>
                              <w:marTop w:val="0"/>
                              <w:marBottom w:val="0"/>
                              <w:divBdr>
                                <w:top w:val="none" w:sz="0" w:space="0" w:color="auto"/>
                                <w:left w:val="none" w:sz="0" w:space="0" w:color="auto"/>
                                <w:bottom w:val="none" w:sz="0" w:space="0" w:color="auto"/>
                                <w:right w:val="none" w:sz="0" w:space="0" w:color="auto"/>
                              </w:divBdr>
                              <w:divsChild>
                                <w:div w:id="2071536191">
                                  <w:marLeft w:val="120"/>
                                  <w:marRight w:val="135"/>
                                  <w:marTop w:val="150"/>
                                  <w:marBottom w:val="45"/>
                                  <w:divBdr>
                                    <w:top w:val="none" w:sz="0" w:space="0" w:color="auto"/>
                                    <w:left w:val="none" w:sz="0" w:space="0" w:color="auto"/>
                                    <w:bottom w:val="none" w:sz="0" w:space="0" w:color="auto"/>
                                    <w:right w:val="none" w:sz="0" w:space="0" w:color="auto"/>
                                  </w:divBdr>
                                  <w:divsChild>
                                    <w:div w:id="417293132">
                                      <w:marLeft w:val="0"/>
                                      <w:marRight w:val="0"/>
                                      <w:marTop w:val="0"/>
                                      <w:marBottom w:val="0"/>
                                      <w:divBdr>
                                        <w:top w:val="none" w:sz="0" w:space="0" w:color="auto"/>
                                        <w:left w:val="none" w:sz="0" w:space="0" w:color="auto"/>
                                        <w:bottom w:val="none" w:sz="0" w:space="0" w:color="auto"/>
                                        <w:right w:val="none" w:sz="0" w:space="0" w:color="auto"/>
                                      </w:divBdr>
                                      <w:divsChild>
                                        <w:div w:id="187530072">
                                          <w:marLeft w:val="0"/>
                                          <w:marRight w:val="0"/>
                                          <w:marTop w:val="0"/>
                                          <w:marBottom w:val="0"/>
                                          <w:divBdr>
                                            <w:top w:val="none" w:sz="0" w:space="0" w:color="auto"/>
                                            <w:left w:val="none" w:sz="0" w:space="0" w:color="auto"/>
                                            <w:bottom w:val="none" w:sz="0" w:space="0" w:color="auto"/>
                                            <w:right w:val="none" w:sz="0" w:space="0" w:color="auto"/>
                                          </w:divBdr>
                                          <w:divsChild>
                                            <w:div w:id="388188032">
                                              <w:marLeft w:val="0"/>
                                              <w:marRight w:val="0"/>
                                              <w:marTop w:val="0"/>
                                              <w:marBottom w:val="0"/>
                                              <w:divBdr>
                                                <w:top w:val="none" w:sz="0" w:space="0" w:color="auto"/>
                                                <w:left w:val="none" w:sz="0" w:space="0" w:color="auto"/>
                                                <w:bottom w:val="none" w:sz="0" w:space="0" w:color="auto"/>
                                                <w:right w:val="none" w:sz="0" w:space="0" w:color="auto"/>
                                              </w:divBdr>
                                              <w:divsChild>
                                                <w:div w:id="1893299999">
                                                  <w:marLeft w:val="0"/>
                                                  <w:marRight w:val="0"/>
                                                  <w:marTop w:val="0"/>
                                                  <w:marBottom w:val="0"/>
                                                  <w:divBdr>
                                                    <w:top w:val="none" w:sz="0" w:space="0" w:color="auto"/>
                                                    <w:left w:val="none" w:sz="0" w:space="0" w:color="auto"/>
                                                    <w:bottom w:val="none" w:sz="0" w:space="0" w:color="auto"/>
                                                    <w:right w:val="none" w:sz="0" w:space="0" w:color="auto"/>
                                                  </w:divBdr>
                                                  <w:divsChild>
                                                    <w:div w:id="1778060478">
                                                      <w:marLeft w:val="120"/>
                                                      <w:marRight w:val="0"/>
                                                      <w:marTop w:val="0"/>
                                                      <w:marBottom w:val="0"/>
                                                      <w:divBdr>
                                                        <w:top w:val="none" w:sz="0" w:space="0" w:color="auto"/>
                                                        <w:left w:val="none" w:sz="0" w:space="0" w:color="auto"/>
                                                        <w:bottom w:val="none" w:sz="0" w:space="0" w:color="auto"/>
                                                        <w:right w:val="none" w:sz="0" w:space="0" w:color="auto"/>
                                                      </w:divBdr>
                                                      <w:divsChild>
                                                        <w:div w:id="561986430">
                                                          <w:marLeft w:val="0"/>
                                                          <w:marRight w:val="0"/>
                                                          <w:marTop w:val="0"/>
                                                          <w:marBottom w:val="0"/>
                                                          <w:divBdr>
                                                            <w:top w:val="none" w:sz="0" w:space="0" w:color="auto"/>
                                                            <w:left w:val="none" w:sz="0" w:space="0" w:color="auto"/>
                                                            <w:bottom w:val="none" w:sz="0" w:space="0" w:color="auto"/>
                                                            <w:right w:val="none" w:sz="0" w:space="0" w:color="auto"/>
                                                          </w:divBdr>
                                                          <w:divsChild>
                                                            <w:div w:id="522286823">
                                                              <w:marLeft w:val="0"/>
                                                              <w:marRight w:val="0"/>
                                                              <w:marTop w:val="0"/>
                                                              <w:marBottom w:val="0"/>
                                                              <w:divBdr>
                                                                <w:top w:val="none" w:sz="0" w:space="0" w:color="auto"/>
                                                                <w:left w:val="none" w:sz="0" w:space="0" w:color="auto"/>
                                                                <w:bottom w:val="none" w:sz="0" w:space="0" w:color="auto"/>
                                                                <w:right w:val="none" w:sz="0" w:space="0" w:color="auto"/>
                                                              </w:divBdr>
                                                              <w:divsChild>
                                                                <w:div w:id="760643090">
                                                                  <w:marLeft w:val="0"/>
                                                                  <w:marRight w:val="0"/>
                                                                  <w:marTop w:val="0"/>
                                                                  <w:marBottom w:val="0"/>
                                                                  <w:divBdr>
                                                                    <w:top w:val="none" w:sz="0" w:space="0" w:color="auto"/>
                                                                    <w:left w:val="none" w:sz="0" w:space="0" w:color="auto"/>
                                                                    <w:bottom w:val="none" w:sz="0" w:space="0" w:color="auto"/>
                                                                    <w:right w:val="none" w:sz="0" w:space="0" w:color="auto"/>
                                                                  </w:divBdr>
                                                                  <w:divsChild>
                                                                    <w:div w:id="97601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619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988653">
          <w:marLeft w:val="0"/>
          <w:marRight w:val="0"/>
          <w:marTop w:val="0"/>
          <w:marBottom w:val="0"/>
          <w:divBdr>
            <w:top w:val="none" w:sz="0" w:space="0" w:color="auto"/>
            <w:left w:val="none" w:sz="0" w:space="0" w:color="auto"/>
            <w:bottom w:val="none" w:sz="0" w:space="0" w:color="auto"/>
            <w:right w:val="none" w:sz="0" w:space="0" w:color="auto"/>
          </w:divBdr>
          <w:divsChild>
            <w:div w:id="670109662">
              <w:marLeft w:val="0"/>
              <w:marRight w:val="0"/>
              <w:marTop w:val="0"/>
              <w:marBottom w:val="0"/>
              <w:divBdr>
                <w:top w:val="none" w:sz="0" w:space="0" w:color="auto"/>
                <w:left w:val="none" w:sz="0" w:space="0" w:color="auto"/>
                <w:bottom w:val="none" w:sz="0" w:space="0" w:color="auto"/>
                <w:right w:val="none" w:sz="0" w:space="0" w:color="auto"/>
              </w:divBdr>
              <w:divsChild>
                <w:div w:id="1517690426">
                  <w:marLeft w:val="0"/>
                  <w:marRight w:val="0"/>
                  <w:marTop w:val="0"/>
                  <w:marBottom w:val="0"/>
                  <w:divBdr>
                    <w:top w:val="single" w:sz="2" w:space="8" w:color="C9D0DA"/>
                    <w:left w:val="none" w:sz="0" w:space="0" w:color="auto"/>
                    <w:bottom w:val="none" w:sz="0" w:space="0" w:color="auto"/>
                    <w:right w:val="none" w:sz="0" w:space="0" w:color="auto"/>
                  </w:divBdr>
                  <w:divsChild>
                    <w:div w:id="1469472603">
                      <w:marLeft w:val="0"/>
                      <w:marRight w:val="0"/>
                      <w:marTop w:val="0"/>
                      <w:marBottom w:val="0"/>
                      <w:divBdr>
                        <w:top w:val="none" w:sz="0" w:space="0" w:color="auto"/>
                        <w:left w:val="none" w:sz="0" w:space="0" w:color="auto"/>
                        <w:bottom w:val="none" w:sz="0" w:space="0" w:color="auto"/>
                        <w:right w:val="none" w:sz="0" w:space="0" w:color="auto"/>
                      </w:divBdr>
                      <w:divsChild>
                        <w:div w:id="89667800">
                          <w:marLeft w:val="0"/>
                          <w:marRight w:val="0"/>
                          <w:marTop w:val="0"/>
                          <w:marBottom w:val="0"/>
                          <w:divBdr>
                            <w:top w:val="none" w:sz="0" w:space="0" w:color="auto"/>
                            <w:left w:val="none" w:sz="0" w:space="0" w:color="auto"/>
                            <w:bottom w:val="none" w:sz="0" w:space="0" w:color="auto"/>
                            <w:right w:val="none" w:sz="0" w:space="0" w:color="auto"/>
                          </w:divBdr>
                          <w:divsChild>
                            <w:div w:id="116409075">
                              <w:marLeft w:val="0"/>
                              <w:marRight w:val="0"/>
                              <w:marTop w:val="0"/>
                              <w:marBottom w:val="0"/>
                              <w:divBdr>
                                <w:top w:val="none" w:sz="0" w:space="0" w:color="auto"/>
                                <w:left w:val="none" w:sz="0" w:space="0" w:color="auto"/>
                                <w:bottom w:val="none" w:sz="0" w:space="0" w:color="auto"/>
                                <w:right w:val="none" w:sz="0" w:space="0" w:color="auto"/>
                              </w:divBdr>
                              <w:divsChild>
                                <w:div w:id="152851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ADA8ED-19A8-4555-A1EF-82D5CABEC3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320</TotalTime>
  <Pages>2</Pages>
  <Words>214</Words>
  <Characters>1225</Characters>
  <Application>Microsoft Office Word</Application>
  <DocSecurity>0</DocSecurity>
  <Lines>10</Lines>
  <Paragraphs>2</Paragraphs>
  <ScaleCrop>false</ScaleCrop>
  <Company/>
  <LinksUpToDate>false</LinksUpToDate>
  <CharactersWithSpaces>1437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dc:creator>
  <cp:keywords/>
  <dc:description/>
  <cp:lastModifiedBy>Brian</cp:lastModifiedBy>
  <cp:revision>10</cp:revision>
  <dcterms:created xsi:type="dcterms:W3CDTF">2017-08-17T08:37:00Z</dcterms:created>
  <dcterms:modified xsi:type="dcterms:W3CDTF">2017-08-18T15:11:00Z</dcterms:modified>
</cp:coreProperties>
</file>